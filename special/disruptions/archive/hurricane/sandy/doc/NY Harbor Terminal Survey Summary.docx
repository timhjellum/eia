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4F6" w:rsidRDefault="00CF04F6" w:rsidP="00E04539">
      <w:pPr>
        <w:pStyle w:val="Heading2"/>
        <w:jc w:val="center"/>
      </w:pPr>
      <w:r>
        <w:t xml:space="preserve">NEW YORK/NEW JERSEY INTRA HARBOR </w:t>
      </w:r>
      <w:r w:rsidR="00E04539">
        <w:t xml:space="preserve">PETROLEUM </w:t>
      </w:r>
      <w:r>
        <w:t>SUPPLIES</w:t>
      </w:r>
      <w:r w:rsidR="00E04539">
        <w:t xml:space="preserve"> FOLLOWING HURR</w:t>
      </w:r>
      <w:ins w:id="0" w:author="PE7" w:date="2012-11-21T09:22:00Z">
        <w:r w:rsidR="00F1688C">
          <w:t>I</w:t>
        </w:r>
      </w:ins>
      <w:r w:rsidR="00E04539">
        <w:t>CANE SANDY:  SUMMARY OF IMPACTS THROUGH NOVEMBER 13, 2012</w:t>
      </w:r>
    </w:p>
    <w:p w:rsidR="00E04539" w:rsidRPr="00E04539" w:rsidRDefault="00E04539" w:rsidP="00E04539"/>
    <w:p w:rsidR="00E04539" w:rsidRPr="00E04539" w:rsidRDefault="00E04539" w:rsidP="00E04539">
      <w:pPr>
        <w:spacing w:after="0"/>
        <w:jc w:val="center"/>
        <w:rPr>
          <w:sz w:val="24"/>
          <w:szCs w:val="24"/>
        </w:rPr>
      </w:pPr>
      <w:r w:rsidRPr="00E04539">
        <w:rPr>
          <w:sz w:val="24"/>
          <w:szCs w:val="24"/>
        </w:rPr>
        <w:t>U.S. Energy Information Administration</w:t>
      </w:r>
    </w:p>
    <w:p w:rsidR="00E04539" w:rsidRPr="00E04539" w:rsidRDefault="00E04539" w:rsidP="00E04539">
      <w:pPr>
        <w:spacing w:after="0"/>
        <w:jc w:val="center"/>
        <w:rPr>
          <w:sz w:val="24"/>
          <w:szCs w:val="24"/>
        </w:rPr>
      </w:pPr>
      <w:r w:rsidRPr="00E04539">
        <w:rPr>
          <w:sz w:val="24"/>
          <w:szCs w:val="24"/>
        </w:rPr>
        <w:t xml:space="preserve">November </w:t>
      </w:r>
      <w:r w:rsidR="00951B06">
        <w:rPr>
          <w:sz w:val="24"/>
          <w:szCs w:val="24"/>
        </w:rPr>
        <w:t>2</w:t>
      </w:r>
      <w:r w:rsidR="00957852">
        <w:rPr>
          <w:sz w:val="24"/>
          <w:szCs w:val="24"/>
        </w:rPr>
        <w:t>1</w:t>
      </w:r>
      <w:r w:rsidR="00951B06">
        <w:rPr>
          <w:sz w:val="24"/>
          <w:szCs w:val="24"/>
        </w:rPr>
        <w:t xml:space="preserve">, </w:t>
      </w:r>
      <w:r w:rsidRPr="00E04539">
        <w:rPr>
          <w:sz w:val="24"/>
          <w:szCs w:val="24"/>
        </w:rPr>
        <w:t>2012</w:t>
      </w:r>
    </w:p>
    <w:p w:rsidR="00E04539" w:rsidRDefault="00E04539" w:rsidP="00E04539"/>
    <w:p w:rsidR="00E04539" w:rsidRDefault="00E04539" w:rsidP="00E04539">
      <w:pPr>
        <w:jc w:val="both"/>
      </w:pPr>
      <w:r>
        <w:t>With the help of the National Petroleum Council and with the voluntary participation of the industry, the U.S. Energy Information Administration (EIA) conducted a survey to evaluate product flows in the New York Harbor (NYH) area both prior to Hurricane Sandy and as of Tuesday</w:t>
      </w:r>
      <w:r w:rsidR="00951B06">
        <w:t>,</w:t>
      </w:r>
      <w:r>
        <w:t xml:space="preserve"> November 13.  Terminals representing 98% of storage capacity in the NYH area participated in this effort.  EIA</w:t>
      </w:r>
      <w:r w:rsidR="00002C44">
        <w:t xml:space="preserve"> and Department of Energy staff </w:t>
      </w:r>
      <w:r>
        <w:t>ha</w:t>
      </w:r>
      <w:r w:rsidR="00951B06">
        <w:t>ve</w:t>
      </w:r>
      <w:r>
        <w:t xml:space="preserve"> remained abreast of the evolving situation since that time.  However, this paper </w:t>
      </w:r>
      <w:r w:rsidR="00D045C1">
        <w:t xml:space="preserve">reports </w:t>
      </w:r>
      <w:r>
        <w:t xml:space="preserve">on </w:t>
      </w:r>
      <w:r w:rsidR="00D045C1">
        <w:t xml:space="preserve">the situation as of November 13, the last date for which data covering virtually all of the NYH petroleum terminal infrastructure </w:t>
      </w:r>
      <w:r w:rsidR="00951B06">
        <w:t xml:space="preserve">are </w:t>
      </w:r>
      <w:r w:rsidR="00D045C1">
        <w:t xml:space="preserve">available.    </w:t>
      </w:r>
      <w:r>
        <w:t xml:space="preserve">  </w:t>
      </w:r>
    </w:p>
    <w:p w:rsidR="00D045C1" w:rsidRPr="001E3EC4" w:rsidRDefault="00D045C1">
      <w:pPr>
        <w:jc w:val="both"/>
        <w:rPr>
          <w:b/>
        </w:rPr>
      </w:pPr>
      <w:r w:rsidRPr="001E3EC4">
        <w:rPr>
          <w:b/>
        </w:rPr>
        <w:t xml:space="preserve">Background  </w:t>
      </w:r>
    </w:p>
    <w:p w:rsidR="003A64EA" w:rsidRDefault="00646958">
      <w:pPr>
        <w:jc w:val="both"/>
      </w:pPr>
      <w:r w:rsidRPr="00646958">
        <w:t>At 8:00 pm EDT October 29, 2012</w:t>
      </w:r>
      <w:r w:rsidR="00951B06">
        <w:t>,</w:t>
      </w:r>
      <w:r w:rsidRPr="00646958">
        <w:t xml:space="preserve"> the National Hurricane Center reported </w:t>
      </w:r>
      <w:r w:rsidR="00D045C1">
        <w:t xml:space="preserve">that </w:t>
      </w:r>
      <w:r w:rsidRPr="00646958">
        <w:t>Sandy made landfall near Atlantic City, N</w:t>
      </w:r>
      <w:r w:rsidR="00F133E7">
        <w:t>ew Jersey</w:t>
      </w:r>
      <w:r w:rsidR="00951B06">
        <w:t>,</w:t>
      </w:r>
      <w:r w:rsidRPr="00646958">
        <w:t xml:space="preserve"> as a post</w:t>
      </w:r>
      <w:r w:rsidR="00D045C1">
        <w:t>-</w:t>
      </w:r>
      <w:r w:rsidRPr="00646958">
        <w:t xml:space="preserve">tropical cyclone.  The accompanying winds and flooding were devastating to many areas in the Northeast and damaged much of the energy infrastructure, including petroleum product supply and delivery systems around the </w:t>
      </w:r>
      <w:r w:rsidR="003A64EA">
        <w:t xml:space="preserve">NYH </w:t>
      </w:r>
      <w:r w:rsidRPr="00646958">
        <w:t>area</w:t>
      </w:r>
      <w:r>
        <w:t xml:space="preserve">.  </w:t>
      </w:r>
      <w:r w:rsidRPr="00646958">
        <w:t xml:space="preserve"> </w:t>
      </w:r>
    </w:p>
    <w:p w:rsidR="001E3EC4" w:rsidRDefault="006A315E">
      <w:pPr>
        <w:jc w:val="both"/>
      </w:pPr>
      <w:r>
        <w:t xml:space="preserve">The </w:t>
      </w:r>
      <w:r w:rsidR="003A64EA">
        <w:t xml:space="preserve">NYH </w:t>
      </w:r>
      <w:r>
        <w:t xml:space="preserve">area is a major </w:t>
      </w:r>
      <w:r w:rsidR="00A21DCE">
        <w:t xml:space="preserve">distribution </w:t>
      </w:r>
      <w:r>
        <w:t xml:space="preserve">hub for petroleum delivery </w:t>
      </w:r>
      <w:r w:rsidR="00A21DCE">
        <w:t xml:space="preserve">to consumer markets in </w:t>
      </w:r>
      <w:r w:rsidR="00F840E5">
        <w:t xml:space="preserve">New England, </w:t>
      </w:r>
      <w:r>
        <w:t>New York</w:t>
      </w:r>
      <w:r w:rsidR="00951B06">
        <w:t>,</w:t>
      </w:r>
      <w:r>
        <w:t xml:space="preserve"> and New Jersey.  </w:t>
      </w:r>
      <w:r w:rsidR="00A21DCE">
        <w:t>The terminals in this area</w:t>
      </w:r>
      <w:r w:rsidR="00F565BD">
        <w:t xml:space="preserve">, with combined storage capacity of about 70 million barrels, </w:t>
      </w:r>
      <w:r w:rsidR="00A21DCE">
        <w:t xml:space="preserve"> receive product via pipeline from refineries on the U.S. Gulf Coast , the Philadelphia area and </w:t>
      </w:r>
      <w:r w:rsidR="00F565BD">
        <w:t xml:space="preserve">the two refineries located in </w:t>
      </w:r>
      <w:r w:rsidR="00951B06">
        <w:t>n</w:t>
      </w:r>
      <w:r w:rsidR="00A21DCE">
        <w:t>orthern New Jersey</w:t>
      </w:r>
      <w:r w:rsidR="00F565BD">
        <w:t xml:space="preserve">, Phillips 66 Bayonne (238,000 </w:t>
      </w:r>
      <w:r w:rsidR="00D045C1">
        <w:t>barrels per day</w:t>
      </w:r>
      <w:r w:rsidR="00F565BD">
        <w:t>) and Hess Port Reading (70,000 b</w:t>
      </w:r>
      <w:r w:rsidR="00D045C1">
        <w:t>arrels per day</w:t>
      </w:r>
      <w:r w:rsidR="00F565BD">
        <w:t>).</w:t>
      </w:r>
      <w:r w:rsidR="00951B06">
        <w:t xml:space="preserve"> </w:t>
      </w:r>
      <w:r w:rsidR="00F565BD">
        <w:t xml:space="preserve"> </w:t>
      </w:r>
      <w:r w:rsidR="00A21DCE">
        <w:t>The</w:t>
      </w:r>
      <w:r w:rsidR="00F565BD">
        <w:t xml:space="preserve"> terminals</w:t>
      </w:r>
      <w:r w:rsidR="00A21DCE">
        <w:t xml:space="preserve"> also receive product </w:t>
      </w:r>
      <w:r w:rsidR="00F565BD">
        <w:t>via tanker and barge, much of it imported from outside the United States</w:t>
      </w:r>
      <w:r w:rsidR="00A21DCE">
        <w:t xml:space="preserve">. </w:t>
      </w:r>
      <w:r w:rsidR="00F565BD">
        <w:t xml:space="preserve"> </w:t>
      </w:r>
      <w:r w:rsidR="00A21DCE">
        <w:t>Product</w:t>
      </w:r>
      <w:r w:rsidR="00F133E7">
        <w:t>s</w:t>
      </w:r>
      <w:r w:rsidR="00F565BD">
        <w:t xml:space="preserve"> from the terminals </w:t>
      </w:r>
      <w:r w:rsidR="00F133E7">
        <w:t>are</w:t>
      </w:r>
      <w:r w:rsidR="00A21DCE">
        <w:t xml:space="preserve"> then </w:t>
      </w:r>
      <w:r w:rsidR="00F565BD">
        <w:t xml:space="preserve">redistributed by barge and pipeline </w:t>
      </w:r>
      <w:r w:rsidR="00002C44">
        <w:t xml:space="preserve">mainly </w:t>
      </w:r>
      <w:r>
        <w:t xml:space="preserve">to </w:t>
      </w:r>
      <w:r w:rsidR="00F565BD">
        <w:t xml:space="preserve">distribution terminals in </w:t>
      </w:r>
      <w:r>
        <w:t xml:space="preserve">New England, throughout the </w:t>
      </w:r>
      <w:r w:rsidR="003A64EA">
        <w:t>NYH</w:t>
      </w:r>
      <w:r>
        <w:t xml:space="preserve"> area, up the Hudson River as far as Albany</w:t>
      </w:r>
      <w:r w:rsidR="00F565BD">
        <w:t xml:space="preserve"> and via pipeline to upstate New York.</w:t>
      </w:r>
      <w:r>
        <w:t xml:space="preserve"> </w:t>
      </w:r>
      <w:r w:rsidR="00F565BD">
        <w:t xml:space="preserve">These </w:t>
      </w:r>
      <w:r w:rsidR="00990F18">
        <w:t>distribution terminals</w:t>
      </w:r>
      <w:r>
        <w:t xml:space="preserve"> </w:t>
      </w:r>
      <w:r w:rsidR="00951B06">
        <w:t xml:space="preserve">also </w:t>
      </w:r>
      <w:r w:rsidR="00F565BD">
        <w:t>supply gasoline, heating oil</w:t>
      </w:r>
      <w:r w:rsidR="00951B06">
        <w:t>,</w:t>
      </w:r>
      <w:r w:rsidR="00F565BD">
        <w:t xml:space="preserve"> and diesel fuel to</w:t>
      </w:r>
      <w:r>
        <w:t xml:space="preserve"> truck</w:t>
      </w:r>
      <w:r w:rsidR="00F565BD">
        <w:t>s</w:t>
      </w:r>
      <w:r>
        <w:t xml:space="preserve"> for delivery to </w:t>
      </w:r>
      <w:r w:rsidRPr="00F133E7">
        <w:t>r</w:t>
      </w:r>
      <w:r w:rsidRPr="00F133E7">
        <w:rPr>
          <w:i/>
        </w:rPr>
        <w:t>e</w:t>
      </w:r>
      <w:r w:rsidRPr="00F133E7">
        <w:t>tail o</w:t>
      </w:r>
      <w:r>
        <w:t>utlets</w:t>
      </w:r>
      <w:r w:rsidR="00F565BD">
        <w:t xml:space="preserve"> and local distributors</w:t>
      </w:r>
      <w:r>
        <w:t xml:space="preserve">.   </w:t>
      </w:r>
    </w:p>
    <w:p w:rsidR="001E3EC4" w:rsidRPr="001E3EC4" w:rsidRDefault="001E3EC4" w:rsidP="00F1688C">
      <w:pPr>
        <w:tabs>
          <w:tab w:val="left" w:pos="2970"/>
        </w:tabs>
        <w:jc w:val="both"/>
        <w:rPr>
          <w:b/>
        </w:rPr>
        <w:pPrChange w:id="1" w:author="PE7" w:date="2012-11-21T09:30:00Z">
          <w:pPr>
            <w:jc w:val="both"/>
          </w:pPr>
        </w:pPrChange>
      </w:pPr>
      <w:r w:rsidRPr="001E3EC4">
        <w:rPr>
          <w:b/>
        </w:rPr>
        <w:t>Impacts of Hurricane Sandy</w:t>
      </w:r>
      <w:ins w:id="2" w:author="PE7" w:date="2012-11-21T09:30:00Z">
        <w:r w:rsidR="00F1688C">
          <w:rPr>
            <w:b/>
          </w:rPr>
          <w:tab/>
        </w:r>
      </w:ins>
    </w:p>
    <w:p w:rsidR="003A64EA" w:rsidRDefault="00951B06">
      <w:pPr>
        <w:jc w:val="both"/>
      </w:pPr>
      <w:r>
        <w:t xml:space="preserve">The hurricane </w:t>
      </w:r>
      <w:r w:rsidR="005B728A">
        <w:t xml:space="preserve">damaged </w:t>
      </w:r>
      <w:r w:rsidR="00F565BD">
        <w:t xml:space="preserve">much of the petroleum supply infrastructure in the </w:t>
      </w:r>
      <w:r w:rsidR="003A64EA">
        <w:t xml:space="preserve">NYH </w:t>
      </w:r>
      <w:r w:rsidR="00F565BD">
        <w:t xml:space="preserve">area, including both of the refineries in </w:t>
      </w:r>
      <w:r>
        <w:t>n</w:t>
      </w:r>
      <w:r w:rsidR="00F565BD">
        <w:t>orthern New Jersey and</w:t>
      </w:r>
      <w:r w:rsidR="005B728A">
        <w:t xml:space="preserve"> </w:t>
      </w:r>
      <w:r w:rsidR="00A21DCE">
        <w:t>many of the terminals</w:t>
      </w:r>
      <w:r w:rsidR="005B728A">
        <w:t xml:space="preserve">.  </w:t>
      </w:r>
      <w:r w:rsidR="00A4115C">
        <w:t>The damage to the refineries and the terminals significantly disrupted the supply chain. Immediately following the storm</w:t>
      </w:r>
      <w:r w:rsidR="003A64EA">
        <w:t>,</w:t>
      </w:r>
      <w:r w:rsidR="00A4115C">
        <w:t xml:space="preserve"> the lack of commercial or generator power kept </w:t>
      </w:r>
      <w:r w:rsidR="00990F18">
        <w:t>many terminals</w:t>
      </w:r>
      <w:r w:rsidR="00A4115C">
        <w:t xml:space="preserve"> </w:t>
      </w:r>
      <w:r w:rsidR="003A64EA">
        <w:t>from operating</w:t>
      </w:r>
      <w:r w:rsidR="005B728A">
        <w:t xml:space="preserve">.  </w:t>
      </w:r>
      <w:r w:rsidR="00A4115C">
        <w:t xml:space="preserve">With terminals nonoperational, product supply into the region stopped. </w:t>
      </w:r>
      <w:r w:rsidR="005B728A">
        <w:t xml:space="preserve">Colonial Pipeline, which </w:t>
      </w:r>
      <w:r w:rsidR="00990F18">
        <w:t>moves substantial</w:t>
      </w:r>
      <w:r w:rsidR="00A4115C">
        <w:t xml:space="preserve"> volumes of </w:t>
      </w:r>
      <w:r w:rsidR="00600A05">
        <w:t xml:space="preserve">petroleum </w:t>
      </w:r>
      <w:r w:rsidR="005B728A">
        <w:t>product</w:t>
      </w:r>
      <w:r w:rsidR="00600A05">
        <w:t>s</w:t>
      </w:r>
      <w:r w:rsidR="005B728A">
        <w:t xml:space="preserve"> from the Gulf Coast to the </w:t>
      </w:r>
      <w:r w:rsidR="00A4115C">
        <w:t xml:space="preserve">New York Harbor </w:t>
      </w:r>
      <w:r w:rsidR="005B728A">
        <w:t>area</w:t>
      </w:r>
      <w:r w:rsidR="00600A05">
        <w:t>,</w:t>
      </w:r>
      <w:r w:rsidR="005B728A">
        <w:t xml:space="preserve"> </w:t>
      </w:r>
      <w:r w:rsidR="00A4115C">
        <w:t xml:space="preserve">was forced to </w:t>
      </w:r>
      <w:r w:rsidR="005B728A">
        <w:t>stop delivering product</w:t>
      </w:r>
      <w:r w:rsidR="00600A05">
        <w:t>s</w:t>
      </w:r>
      <w:r w:rsidR="005B728A">
        <w:t xml:space="preserve"> </w:t>
      </w:r>
      <w:r w:rsidR="00A4115C">
        <w:t>to the NYH terminals. Colonial also had to</w:t>
      </w:r>
      <w:r w:rsidR="005B728A">
        <w:t xml:space="preserve"> slow product movement throughout the entire pipeline, which serves areas from the Gulf </w:t>
      </w:r>
      <w:r w:rsidR="00A4115C">
        <w:t>Coast</w:t>
      </w:r>
      <w:r w:rsidR="003A64EA">
        <w:t xml:space="preserve">, up the East Coast into </w:t>
      </w:r>
      <w:r w:rsidR="005B728A">
        <w:t xml:space="preserve">New </w:t>
      </w:r>
      <w:r w:rsidR="003A64EA">
        <w:t>Jersey and New York</w:t>
      </w:r>
      <w:r w:rsidR="005B728A">
        <w:t xml:space="preserve">.  </w:t>
      </w:r>
    </w:p>
    <w:p w:rsidR="003A64EA" w:rsidRDefault="005B728A">
      <w:pPr>
        <w:jc w:val="both"/>
      </w:pPr>
      <w:r>
        <w:lastRenderedPageBreak/>
        <w:t xml:space="preserve">Some </w:t>
      </w:r>
      <w:r w:rsidR="00A4115C">
        <w:t xml:space="preserve">NYH terminals </w:t>
      </w:r>
      <w:r>
        <w:t xml:space="preserve">were </w:t>
      </w:r>
      <w:r w:rsidR="00F840E5">
        <w:t xml:space="preserve">badly </w:t>
      </w:r>
      <w:r>
        <w:t xml:space="preserve">damaged, but others were able to </w:t>
      </w:r>
      <w:r w:rsidR="00D045C1">
        <w:t xml:space="preserve">return to full or partial </w:t>
      </w:r>
      <w:r>
        <w:t xml:space="preserve">operation </w:t>
      </w:r>
      <w:r w:rsidR="00A4115C">
        <w:t>using generator power</w:t>
      </w:r>
      <w:r w:rsidR="003A64EA">
        <w:t xml:space="preserve"> </w:t>
      </w:r>
      <w:r w:rsidR="00A4115C">
        <w:t xml:space="preserve">after </w:t>
      </w:r>
      <w:r>
        <w:t>dock inspections, underwater surveys</w:t>
      </w:r>
      <w:r w:rsidR="00951B06">
        <w:t>,</w:t>
      </w:r>
      <w:r w:rsidR="000B6204">
        <w:t xml:space="preserve"> and </w:t>
      </w:r>
      <w:r>
        <w:t xml:space="preserve">electrical equipment replacement </w:t>
      </w:r>
      <w:r w:rsidR="00A4115C">
        <w:t>was completed.</w:t>
      </w:r>
      <w:r>
        <w:t xml:space="preserve">  </w:t>
      </w:r>
      <w:r w:rsidR="000B6204">
        <w:t xml:space="preserve">As terminals began operating, </w:t>
      </w:r>
      <w:r w:rsidR="00D045C1">
        <w:t xml:space="preserve">the </w:t>
      </w:r>
      <w:r>
        <w:t>Colonial</w:t>
      </w:r>
      <w:r w:rsidR="00A4115C">
        <w:t xml:space="preserve"> Pipeline</w:t>
      </w:r>
      <w:r w:rsidR="000B6204">
        <w:t xml:space="preserve"> was able</w:t>
      </w:r>
      <w:r>
        <w:t xml:space="preserve"> to </w:t>
      </w:r>
      <w:r w:rsidR="00A4115C">
        <w:t xml:space="preserve">normalize product </w:t>
      </w:r>
      <w:r>
        <w:t>flows</w:t>
      </w:r>
      <w:r w:rsidR="00F840E5">
        <w:t xml:space="preserve"> into the</w:t>
      </w:r>
      <w:r w:rsidR="000B6204">
        <w:t xml:space="preserve"> NYH terminals</w:t>
      </w:r>
      <w:r>
        <w:t>,</w:t>
      </w:r>
      <w:r w:rsidR="00F840E5">
        <w:t xml:space="preserve"> although the recovery has not been smooth.  For example, after </w:t>
      </w:r>
      <w:r w:rsidR="000B6204">
        <w:t xml:space="preserve">commercial power had been restored </w:t>
      </w:r>
      <w:r w:rsidR="00F840E5">
        <w:t>to</w:t>
      </w:r>
      <w:r w:rsidR="000B6204">
        <w:t xml:space="preserve"> terminals and pipelines in the area</w:t>
      </w:r>
      <w:r w:rsidR="00F840E5">
        <w:t xml:space="preserve">, Colonial </w:t>
      </w:r>
      <w:r w:rsidR="000B6204">
        <w:t>P</w:t>
      </w:r>
      <w:r w:rsidR="00F840E5">
        <w:t xml:space="preserve">ipeline and several terminals </w:t>
      </w:r>
      <w:r w:rsidR="003A64EA">
        <w:t>l</w:t>
      </w:r>
      <w:r w:rsidR="00990F18">
        <w:t>ost power</w:t>
      </w:r>
      <w:r w:rsidR="00F840E5">
        <w:t xml:space="preserve"> </w:t>
      </w:r>
      <w:r w:rsidR="000B6204">
        <w:t xml:space="preserve">a second time </w:t>
      </w:r>
      <w:r w:rsidR="00F840E5">
        <w:t xml:space="preserve">as utilities struggled to </w:t>
      </w:r>
      <w:r w:rsidR="000B6204">
        <w:t xml:space="preserve">repair </w:t>
      </w:r>
      <w:r w:rsidR="00990F18">
        <w:t>the commercial</w:t>
      </w:r>
      <w:r w:rsidR="000B6204">
        <w:t xml:space="preserve"> power infrastructure.</w:t>
      </w:r>
      <w:bookmarkStart w:id="3" w:name="_GoBack"/>
      <w:bookmarkEnd w:id="3"/>
    </w:p>
    <w:p w:rsidR="003A64EA" w:rsidRDefault="001E3EC4">
      <w:pPr>
        <w:jc w:val="both"/>
      </w:pPr>
      <w:r>
        <w:t xml:space="preserve">As of November 13, neither the Phillips 66 Bayway Refinery nor the Hess Port Reading refinery was operating, although the </w:t>
      </w:r>
      <w:r w:rsidR="00951B06">
        <w:t xml:space="preserve">Hess </w:t>
      </w:r>
      <w:r>
        <w:t>refinery has more recently begun to operate</w:t>
      </w:r>
      <w:r w:rsidR="00951B06">
        <w:t xml:space="preserve"> and Phillips has reported plans to be partially operational late this month</w:t>
      </w:r>
      <w:r>
        <w:t xml:space="preserve">.  </w:t>
      </w:r>
      <w:r w:rsidR="00D045C1">
        <w:t xml:space="preserve">As of November 13, </w:t>
      </w:r>
      <w:r w:rsidR="000B6204">
        <w:t>most of the terminals in the NYH area ha</w:t>
      </w:r>
      <w:r>
        <w:t>d</w:t>
      </w:r>
      <w:r w:rsidR="000B6204">
        <w:t xml:space="preserve"> returned to at least partial operations, </w:t>
      </w:r>
      <w:r w:rsidR="00D045C1">
        <w:t xml:space="preserve">but </w:t>
      </w:r>
      <w:r w:rsidR="000B6204">
        <w:t>some are still</w:t>
      </w:r>
      <w:r w:rsidR="005B728A">
        <w:t xml:space="preserve"> impaired.  </w:t>
      </w:r>
      <w:r w:rsidR="006102B2">
        <w:t xml:space="preserve">Damage to electrical and other infrastructure inside several terminals was significant and repairs continue. In addition, damage to barge and tanker dock facilities has been limiting waterborne receipts and shipments.  Terminals representing </w:t>
      </w:r>
      <w:r w:rsidR="00962CAA">
        <w:t>98</w:t>
      </w:r>
      <w:r w:rsidR="006102B2">
        <w:t xml:space="preserve">% of storage capacity in the NYH area voluntarily </w:t>
      </w:r>
      <w:r w:rsidR="004503B5">
        <w:t>reported information</w:t>
      </w:r>
      <w:r w:rsidR="006102B2">
        <w:t xml:space="preserve"> provided in Table</w:t>
      </w:r>
      <w:r w:rsidR="00002C44">
        <w:t>s</w:t>
      </w:r>
      <w:r w:rsidR="006102B2">
        <w:t xml:space="preserve"> </w:t>
      </w:r>
      <w:r w:rsidR="00962CAA">
        <w:t>1</w:t>
      </w:r>
      <w:r w:rsidR="00002C44">
        <w:t xml:space="preserve"> and 2</w:t>
      </w:r>
      <w:r w:rsidR="00962CAA">
        <w:t>.</w:t>
      </w:r>
    </w:p>
    <w:p w:rsidR="00DC581B" w:rsidRDefault="00DC581B">
      <w:pPr>
        <w:jc w:val="both"/>
      </w:pPr>
      <w:r>
        <w:t>Table 1.  Summary of Product Flows</w:t>
      </w:r>
      <w:r w:rsidR="001061F7">
        <w:t xml:space="preserve"> (Thousand barrels per day except as noted)</w:t>
      </w:r>
    </w:p>
    <w:tbl>
      <w:tblPr>
        <w:tblW w:w="10169" w:type="dxa"/>
        <w:tblInd w:w="78" w:type="dxa"/>
        <w:tblLayout w:type="fixed"/>
        <w:tblLook w:val="0000"/>
      </w:tblPr>
      <w:tblGrid>
        <w:gridCol w:w="2078"/>
        <w:gridCol w:w="1306"/>
        <w:gridCol w:w="1322"/>
        <w:gridCol w:w="1385"/>
        <w:gridCol w:w="1306"/>
        <w:gridCol w:w="1483"/>
        <w:gridCol w:w="1289"/>
      </w:tblGrid>
      <w:tr w:rsidR="00002C44" w:rsidRPr="00BC3FCE" w:rsidTr="00002C44">
        <w:trPr>
          <w:trHeight w:val="290"/>
        </w:trPr>
        <w:tc>
          <w:tcPr>
            <w:tcW w:w="2078" w:type="dxa"/>
            <w:vMerge w:val="restart"/>
            <w:tcBorders>
              <w:top w:val="single" w:sz="6" w:space="0" w:color="auto"/>
              <w:left w:val="single" w:sz="6" w:space="0" w:color="auto"/>
              <w:right w:val="single" w:sz="6" w:space="0" w:color="auto"/>
            </w:tcBorders>
          </w:tcPr>
          <w:p w:rsidR="00002C44" w:rsidRPr="00BC3FCE" w:rsidRDefault="00002C44" w:rsidP="00002C44">
            <w:pPr>
              <w:autoSpaceDE w:val="0"/>
              <w:autoSpaceDN w:val="0"/>
              <w:adjustRightInd w:val="0"/>
              <w:spacing w:after="0" w:line="240" w:lineRule="auto"/>
              <w:jc w:val="right"/>
              <w:rPr>
                <w:rFonts w:ascii="Calibri" w:hAnsi="Calibri" w:cs="Calibri"/>
                <w:color w:val="000000"/>
              </w:rPr>
            </w:pPr>
          </w:p>
        </w:tc>
        <w:tc>
          <w:tcPr>
            <w:tcW w:w="4013" w:type="dxa"/>
            <w:gridSpan w:val="3"/>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sidRPr="00BC3FCE">
              <w:rPr>
                <w:rFonts w:ascii="Calibri" w:hAnsi="Calibri" w:cs="Calibri"/>
                <w:color w:val="000000"/>
              </w:rPr>
              <w:t>Receipts (Inflows)</w:t>
            </w:r>
          </w:p>
        </w:tc>
        <w:tc>
          <w:tcPr>
            <w:tcW w:w="4078" w:type="dxa"/>
            <w:gridSpan w:val="3"/>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sidRPr="00BC3FCE">
              <w:rPr>
                <w:rFonts w:ascii="Calibri" w:hAnsi="Calibri" w:cs="Calibri"/>
                <w:color w:val="000000"/>
              </w:rPr>
              <w:t>Deliveries (Outflows)</w:t>
            </w:r>
          </w:p>
        </w:tc>
      </w:tr>
      <w:tr w:rsidR="00002C44" w:rsidRPr="00BC3FCE" w:rsidTr="00002C44">
        <w:trPr>
          <w:trHeight w:val="1291"/>
        </w:trPr>
        <w:tc>
          <w:tcPr>
            <w:tcW w:w="2078" w:type="dxa"/>
            <w:vMerge/>
            <w:tcBorders>
              <w:left w:val="single" w:sz="6" w:space="0" w:color="auto"/>
              <w:bottom w:val="double" w:sz="6" w:space="0" w:color="auto"/>
              <w:right w:val="single" w:sz="6" w:space="0" w:color="auto"/>
            </w:tcBorders>
          </w:tcPr>
          <w:p w:rsidR="00002C44" w:rsidRPr="00BC3FCE" w:rsidRDefault="00002C44" w:rsidP="00002C44">
            <w:pPr>
              <w:autoSpaceDE w:val="0"/>
              <w:autoSpaceDN w:val="0"/>
              <w:adjustRightInd w:val="0"/>
              <w:spacing w:after="0" w:line="240" w:lineRule="auto"/>
              <w:jc w:val="right"/>
              <w:rPr>
                <w:rFonts w:ascii="Calibri" w:hAnsi="Calibri" w:cs="Calibri"/>
                <w:color w:val="000000"/>
              </w:rPr>
            </w:pPr>
          </w:p>
        </w:tc>
        <w:tc>
          <w:tcPr>
            <w:tcW w:w="1306"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Pre-</w:t>
            </w:r>
            <w:r w:rsidRPr="00BC3FCE">
              <w:rPr>
                <w:rFonts w:ascii="Calibri" w:hAnsi="Calibri" w:cs="Calibri"/>
                <w:color w:val="000000"/>
              </w:rPr>
              <w:t>Storm</w:t>
            </w:r>
          </w:p>
        </w:tc>
        <w:tc>
          <w:tcPr>
            <w:tcW w:w="1322"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w:t>
            </w:r>
            <w:r w:rsidRPr="00BC3FCE">
              <w:rPr>
                <w:rFonts w:ascii="Calibri" w:hAnsi="Calibri" w:cs="Calibri"/>
                <w:color w:val="000000"/>
              </w:rPr>
              <w:t>Storm Nov 7-13 Average</w:t>
            </w:r>
          </w:p>
        </w:tc>
        <w:tc>
          <w:tcPr>
            <w:tcW w:w="1385"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Post-Storm Percent of Pre-</w:t>
            </w:r>
            <w:r w:rsidRPr="00BC3FCE">
              <w:rPr>
                <w:rFonts w:ascii="Calibri" w:hAnsi="Calibri" w:cs="Calibri"/>
                <w:color w:val="000000"/>
              </w:rPr>
              <w:t>Storm</w:t>
            </w:r>
          </w:p>
        </w:tc>
        <w:tc>
          <w:tcPr>
            <w:tcW w:w="1306"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Pre-</w:t>
            </w:r>
            <w:r w:rsidRPr="00BC3FCE">
              <w:rPr>
                <w:rFonts w:ascii="Calibri" w:hAnsi="Calibri" w:cs="Calibri"/>
                <w:color w:val="000000"/>
              </w:rPr>
              <w:t>Storm</w:t>
            </w:r>
          </w:p>
        </w:tc>
        <w:tc>
          <w:tcPr>
            <w:tcW w:w="1483"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w:t>
            </w:r>
            <w:r w:rsidRPr="00BC3FCE">
              <w:rPr>
                <w:rFonts w:ascii="Calibri" w:hAnsi="Calibri" w:cs="Calibri"/>
                <w:color w:val="000000"/>
              </w:rPr>
              <w:t>Storm Nov 7-13 Average</w:t>
            </w:r>
          </w:p>
        </w:tc>
        <w:tc>
          <w:tcPr>
            <w:tcW w:w="1289" w:type="dxa"/>
            <w:tcBorders>
              <w:top w:val="single" w:sz="6" w:space="0" w:color="auto"/>
              <w:left w:val="single" w:sz="6" w:space="0" w:color="auto"/>
              <w:bottom w:val="doub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Post-Storm Percent of Pre-</w:t>
            </w:r>
            <w:r w:rsidRPr="00BC3FCE">
              <w:rPr>
                <w:rFonts w:ascii="Calibri" w:hAnsi="Calibri" w:cs="Calibri"/>
                <w:color w:val="000000"/>
              </w:rPr>
              <w:t>Storm</w:t>
            </w:r>
          </w:p>
        </w:tc>
      </w:tr>
      <w:tr w:rsidR="00002C44" w:rsidRPr="00BC3FCE" w:rsidTr="00002C44">
        <w:trPr>
          <w:trHeight w:val="305"/>
        </w:trPr>
        <w:tc>
          <w:tcPr>
            <w:tcW w:w="2078"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rPr>
                <w:rFonts w:ascii="Calibri" w:hAnsi="Calibri" w:cs="Calibri"/>
                <w:color w:val="000000"/>
              </w:rPr>
            </w:pPr>
            <w:r w:rsidRPr="00BC3FCE">
              <w:rPr>
                <w:rFonts w:ascii="Calibri" w:hAnsi="Calibri" w:cs="Calibri"/>
                <w:color w:val="000000"/>
              </w:rPr>
              <w:t>Gasoline</w:t>
            </w:r>
          </w:p>
        </w:tc>
        <w:tc>
          <w:tcPr>
            <w:tcW w:w="1306"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941</w:t>
            </w:r>
          </w:p>
        </w:tc>
        <w:tc>
          <w:tcPr>
            <w:tcW w:w="1322"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597</w:t>
            </w:r>
          </w:p>
        </w:tc>
        <w:tc>
          <w:tcPr>
            <w:tcW w:w="1385"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63%</w:t>
            </w:r>
          </w:p>
        </w:tc>
        <w:tc>
          <w:tcPr>
            <w:tcW w:w="1306"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838</w:t>
            </w:r>
          </w:p>
        </w:tc>
        <w:tc>
          <w:tcPr>
            <w:tcW w:w="1483"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605</w:t>
            </w:r>
          </w:p>
        </w:tc>
        <w:tc>
          <w:tcPr>
            <w:tcW w:w="1289" w:type="dxa"/>
            <w:tcBorders>
              <w:top w:val="doub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72%</w:t>
            </w:r>
          </w:p>
        </w:tc>
      </w:tr>
      <w:tr w:rsidR="00002C44" w:rsidRPr="00BC3FCE" w:rsidTr="00002C44">
        <w:trPr>
          <w:trHeight w:val="290"/>
        </w:trPr>
        <w:tc>
          <w:tcPr>
            <w:tcW w:w="2078"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rPr>
                <w:rFonts w:ascii="Calibri" w:hAnsi="Calibri" w:cs="Calibri"/>
                <w:color w:val="000000"/>
              </w:rPr>
            </w:pPr>
            <w:r w:rsidRPr="00BC3FCE">
              <w:rPr>
                <w:rFonts w:ascii="Calibri" w:hAnsi="Calibri" w:cs="Calibri"/>
                <w:color w:val="000000"/>
              </w:rPr>
              <w:t>Distillate</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281</w:t>
            </w:r>
          </w:p>
        </w:tc>
        <w:tc>
          <w:tcPr>
            <w:tcW w:w="1322"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184</w:t>
            </w:r>
          </w:p>
        </w:tc>
        <w:tc>
          <w:tcPr>
            <w:tcW w:w="1385"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65%</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317</w:t>
            </w:r>
          </w:p>
        </w:tc>
        <w:tc>
          <w:tcPr>
            <w:tcW w:w="1483"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176</w:t>
            </w:r>
          </w:p>
        </w:tc>
        <w:tc>
          <w:tcPr>
            <w:tcW w:w="1289"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56%</w:t>
            </w:r>
          </w:p>
        </w:tc>
      </w:tr>
      <w:tr w:rsidR="00002C44" w:rsidRPr="00BC3FCE" w:rsidTr="00002C44">
        <w:trPr>
          <w:trHeight w:val="327"/>
        </w:trPr>
        <w:tc>
          <w:tcPr>
            <w:tcW w:w="2078"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rPr>
                <w:rFonts w:ascii="Calibri" w:hAnsi="Calibri" w:cs="Calibri"/>
                <w:color w:val="000000"/>
              </w:rPr>
            </w:pPr>
            <w:r w:rsidRPr="00BC3FCE">
              <w:rPr>
                <w:rFonts w:ascii="Calibri" w:hAnsi="Calibri" w:cs="Calibri"/>
                <w:color w:val="000000"/>
              </w:rPr>
              <w:t>Other (Jet, Ethanol)</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197</w:t>
            </w:r>
          </w:p>
        </w:tc>
        <w:tc>
          <w:tcPr>
            <w:tcW w:w="1322"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136</w:t>
            </w:r>
          </w:p>
        </w:tc>
        <w:tc>
          <w:tcPr>
            <w:tcW w:w="1385"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69%</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192</w:t>
            </w:r>
          </w:p>
        </w:tc>
        <w:tc>
          <w:tcPr>
            <w:tcW w:w="1483"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38</w:t>
            </w:r>
          </w:p>
        </w:tc>
        <w:tc>
          <w:tcPr>
            <w:tcW w:w="1289"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20%</w:t>
            </w:r>
          </w:p>
        </w:tc>
      </w:tr>
      <w:tr w:rsidR="00002C44" w:rsidRPr="00BC3FCE" w:rsidTr="00002C44">
        <w:trPr>
          <w:trHeight w:val="290"/>
        </w:trPr>
        <w:tc>
          <w:tcPr>
            <w:tcW w:w="2078"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rPr>
                <w:rFonts w:ascii="Calibri" w:hAnsi="Calibri" w:cs="Calibri"/>
                <w:color w:val="000000"/>
              </w:rPr>
            </w:pPr>
            <w:r w:rsidRPr="00BC3FCE">
              <w:rPr>
                <w:rFonts w:ascii="Calibri" w:hAnsi="Calibri" w:cs="Calibri"/>
                <w:color w:val="000000"/>
              </w:rPr>
              <w:t>Total</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1,419</w:t>
            </w:r>
          </w:p>
        </w:tc>
        <w:tc>
          <w:tcPr>
            <w:tcW w:w="1322"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917</w:t>
            </w:r>
          </w:p>
        </w:tc>
        <w:tc>
          <w:tcPr>
            <w:tcW w:w="1385"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65%</w:t>
            </w:r>
          </w:p>
        </w:tc>
        <w:tc>
          <w:tcPr>
            <w:tcW w:w="1306"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1347</w:t>
            </w:r>
          </w:p>
        </w:tc>
        <w:tc>
          <w:tcPr>
            <w:tcW w:w="1483"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819</w:t>
            </w:r>
          </w:p>
        </w:tc>
        <w:tc>
          <w:tcPr>
            <w:tcW w:w="1289" w:type="dxa"/>
            <w:tcBorders>
              <w:top w:val="single" w:sz="6" w:space="0" w:color="auto"/>
              <w:left w:val="single" w:sz="6" w:space="0" w:color="auto"/>
              <w:bottom w:val="single" w:sz="6" w:space="0" w:color="auto"/>
              <w:right w:val="single" w:sz="6" w:space="0" w:color="auto"/>
            </w:tcBorders>
            <w:vAlign w:val="center"/>
          </w:tcPr>
          <w:p w:rsidR="00002C44" w:rsidRPr="00BC3FCE" w:rsidRDefault="00002C44" w:rsidP="00002C44">
            <w:pPr>
              <w:autoSpaceDE w:val="0"/>
              <w:autoSpaceDN w:val="0"/>
              <w:adjustRightInd w:val="0"/>
              <w:spacing w:after="0" w:line="240" w:lineRule="auto"/>
              <w:jc w:val="right"/>
              <w:rPr>
                <w:rFonts w:ascii="Calibri" w:hAnsi="Calibri" w:cs="Calibri"/>
                <w:color w:val="000000"/>
              </w:rPr>
            </w:pPr>
            <w:r w:rsidRPr="00BC3FCE">
              <w:rPr>
                <w:rFonts w:ascii="Calibri" w:hAnsi="Calibri" w:cs="Calibri"/>
                <w:color w:val="000000"/>
              </w:rPr>
              <w:t>61%</w:t>
            </w:r>
          </w:p>
        </w:tc>
      </w:tr>
    </w:tbl>
    <w:p w:rsidR="00DC581B" w:rsidRDefault="00DC581B">
      <w:pPr>
        <w:jc w:val="both"/>
      </w:pPr>
    </w:p>
    <w:p w:rsidR="003A64EA" w:rsidRDefault="00DC581B">
      <w:pPr>
        <w:jc w:val="both"/>
      </w:pPr>
      <w:r>
        <w:t>Table 2.  Summary of Flows by Transportation Mode</w:t>
      </w:r>
      <w:r w:rsidR="001061F7">
        <w:t xml:space="preserve"> (Thousand barrels per day except as noted)</w:t>
      </w:r>
    </w:p>
    <w:tbl>
      <w:tblPr>
        <w:tblW w:w="10200" w:type="dxa"/>
        <w:tblInd w:w="78" w:type="dxa"/>
        <w:tblLayout w:type="fixed"/>
        <w:tblLook w:val="0000"/>
      </w:tblPr>
      <w:tblGrid>
        <w:gridCol w:w="2010"/>
        <w:gridCol w:w="1350"/>
        <w:gridCol w:w="1350"/>
        <w:gridCol w:w="1350"/>
        <w:gridCol w:w="1350"/>
        <w:gridCol w:w="1440"/>
        <w:gridCol w:w="1350"/>
      </w:tblGrid>
      <w:tr w:rsidR="00002C44" w:rsidRPr="00BC358E" w:rsidTr="00002C44">
        <w:trPr>
          <w:trHeight w:val="290"/>
        </w:trPr>
        <w:tc>
          <w:tcPr>
            <w:tcW w:w="2010" w:type="dxa"/>
            <w:vMerge w:val="restart"/>
            <w:tcBorders>
              <w:top w:val="single" w:sz="6" w:space="0" w:color="auto"/>
              <w:left w:val="single" w:sz="6" w:space="0" w:color="auto"/>
              <w:right w:val="single" w:sz="6" w:space="0" w:color="auto"/>
            </w:tcBorders>
          </w:tcPr>
          <w:p w:rsidR="00002C44" w:rsidRPr="00BC358E" w:rsidRDefault="00002C44" w:rsidP="00002C44">
            <w:pPr>
              <w:autoSpaceDE w:val="0"/>
              <w:autoSpaceDN w:val="0"/>
              <w:adjustRightInd w:val="0"/>
              <w:spacing w:after="0" w:line="240" w:lineRule="auto"/>
              <w:jc w:val="right"/>
              <w:rPr>
                <w:rFonts w:ascii="Calibri" w:hAnsi="Calibri" w:cs="Calibri"/>
                <w:color w:val="000000"/>
              </w:rPr>
            </w:pPr>
          </w:p>
        </w:tc>
        <w:tc>
          <w:tcPr>
            <w:tcW w:w="4050" w:type="dxa"/>
            <w:gridSpan w:val="3"/>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sidRPr="00BC358E">
              <w:rPr>
                <w:rFonts w:ascii="Calibri" w:hAnsi="Calibri" w:cs="Calibri"/>
                <w:color w:val="000000"/>
              </w:rPr>
              <w:t>Receipts (Inflows)</w:t>
            </w:r>
          </w:p>
        </w:tc>
        <w:tc>
          <w:tcPr>
            <w:tcW w:w="4140" w:type="dxa"/>
            <w:gridSpan w:val="3"/>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sidRPr="00BC358E">
              <w:rPr>
                <w:rFonts w:ascii="Calibri" w:hAnsi="Calibri" w:cs="Calibri"/>
                <w:color w:val="000000"/>
              </w:rPr>
              <w:t>Deliveries (Outflows)</w:t>
            </w:r>
          </w:p>
        </w:tc>
      </w:tr>
      <w:tr w:rsidR="00002C44" w:rsidRPr="00BC358E" w:rsidTr="00002C44">
        <w:trPr>
          <w:trHeight w:val="1291"/>
        </w:trPr>
        <w:tc>
          <w:tcPr>
            <w:tcW w:w="2010" w:type="dxa"/>
            <w:vMerge/>
            <w:tcBorders>
              <w:left w:val="single" w:sz="6" w:space="0" w:color="auto"/>
              <w:bottom w:val="double" w:sz="6" w:space="0" w:color="auto"/>
              <w:right w:val="single" w:sz="6" w:space="0" w:color="auto"/>
            </w:tcBorders>
          </w:tcPr>
          <w:p w:rsidR="00002C44" w:rsidRPr="00BC358E" w:rsidRDefault="00002C44" w:rsidP="00002C44">
            <w:pPr>
              <w:autoSpaceDE w:val="0"/>
              <w:autoSpaceDN w:val="0"/>
              <w:adjustRightInd w:val="0"/>
              <w:spacing w:after="0" w:line="240" w:lineRule="auto"/>
              <w:jc w:val="right"/>
              <w:rPr>
                <w:rFonts w:ascii="Calibri" w:hAnsi="Calibri" w:cs="Calibri"/>
                <w:color w:val="000000"/>
              </w:rPr>
            </w:pPr>
          </w:p>
        </w:tc>
        <w:tc>
          <w:tcPr>
            <w:tcW w:w="135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Pre-</w:t>
            </w:r>
            <w:r w:rsidRPr="00BC358E">
              <w:rPr>
                <w:rFonts w:ascii="Calibri" w:hAnsi="Calibri" w:cs="Calibri"/>
                <w:color w:val="000000"/>
              </w:rPr>
              <w:t>Storm</w:t>
            </w:r>
          </w:p>
        </w:tc>
        <w:tc>
          <w:tcPr>
            <w:tcW w:w="135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w:t>
            </w:r>
            <w:r w:rsidRPr="00BC358E">
              <w:rPr>
                <w:rFonts w:ascii="Calibri" w:hAnsi="Calibri" w:cs="Calibri"/>
                <w:color w:val="000000"/>
              </w:rPr>
              <w:t>Storm Nov 7-13 Average</w:t>
            </w:r>
          </w:p>
        </w:tc>
        <w:tc>
          <w:tcPr>
            <w:tcW w:w="135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Post-Storm Percent of Pre-</w:t>
            </w:r>
            <w:r w:rsidRPr="00BC358E">
              <w:rPr>
                <w:rFonts w:ascii="Calibri" w:hAnsi="Calibri" w:cs="Calibri"/>
                <w:color w:val="000000"/>
              </w:rPr>
              <w:t>Storm</w:t>
            </w:r>
          </w:p>
        </w:tc>
        <w:tc>
          <w:tcPr>
            <w:tcW w:w="135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Pre-</w:t>
            </w:r>
            <w:r w:rsidRPr="00BC358E">
              <w:rPr>
                <w:rFonts w:ascii="Calibri" w:hAnsi="Calibri" w:cs="Calibri"/>
                <w:color w:val="000000"/>
              </w:rPr>
              <w:t>Storm</w:t>
            </w:r>
          </w:p>
        </w:tc>
        <w:tc>
          <w:tcPr>
            <w:tcW w:w="144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w:t>
            </w:r>
            <w:r w:rsidRPr="00BC358E">
              <w:rPr>
                <w:rFonts w:ascii="Calibri" w:hAnsi="Calibri" w:cs="Calibri"/>
                <w:color w:val="000000"/>
              </w:rPr>
              <w:t>Storm Nov 7-13 Average</w:t>
            </w:r>
          </w:p>
        </w:tc>
        <w:tc>
          <w:tcPr>
            <w:tcW w:w="1350" w:type="dxa"/>
            <w:tcBorders>
              <w:top w:val="single" w:sz="6" w:space="0" w:color="auto"/>
              <w:left w:val="single" w:sz="6" w:space="0" w:color="auto"/>
              <w:bottom w:val="doub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Post-Storm Percent of Pre-</w:t>
            </w:r>
            <w:r w:rsidRPr="00BC358E">
              <w:rPr>
                <w:rFonts w:ascii="Calibri" w:hAnsi="Calibri" w:cs="Calibri"/>
                <w:color w:val="000000"/>
              </w:rPr>
              <w:t>Storm</w:t>
            </w:r>
          </w:p>
        </w:tc>
      </w:tr>
      <w:tr w:rsidR="00002C44" w:rsidRPr="00BC358E" w:rsidTr="00002C44">
        <w:trPr>
          <w:trHeight w:val="305"/>
        </w:trPr>
        <w:tc>
          <w:tcPr>
            <w:tcW w:w="201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rPr>
                <w:rFonts w:ascii="Calibri" w:hAnsi="Calibri" w:cs="Calibri"/>
                <w:color w:val="000000"/>
              </w:rPr>
            </w:pPr>
            <w:r w:rsidRPr="00BC358E">
              <w:rPr>
                <w:rFonts w:ascii="Calibri" w:hAnsi="Calibri" w:cs="Calibri"/>
                <w:color w:val="000000"/>
              </w:rPr>
              <w:t>Tanker/Barge</w:t>
            </w:r>
          </w:p>
        </w:tc>
        <w:tc>
          <w:tcPr>
            <w:tcW w:w="135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523</w:t>
            </w:r>
          </w:p>
        </w:tc>
        <w:tc>
          <w:tcPr>
            <w:tcW w:w="135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307</w:t>
            </w:r>
          </w:p>
        </w:tc>
        <w:tc>
          <w:tcPr>
            <w:tcW w:w="135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59%</w:t>
            </w:r>
          </w:p>
        </w:tc>
        <w:tc>
          <w:tcPr>
            <w:tcW w:w="135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563</w:t>
            </w:r>
          </w:p>
        </w:tc>
        <w:tc>
          <w:tcPr>
            <w:tcW w:w="144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253</w:t>
            </w:r>
          </w:p>
        </w:tc>
        <w:tc>
          <w:tcPr>
            <w:tcW w:w="1350" w:type="dxa"/>
            <w:tcBorders>
              <w:top w:val="doub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45%</w:t>
            </w:r>
          </w:p>
        </w:tc>
      </w:tr>
      <w:tr w:rsidR="00002C44" w:rsidRPr="00BC358E" w:rsidTr="00002C44">
        <w:trPr>
          <w:trHeight w:val="290"/>
        </w:trPr>
        <w:tc>
          <w:tcPr>
            <w:tcW w:w="201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rPr>
                <w:rFonts w:ascii="Calibri" w:hAnsi="Calibri" w:cs="Calibri"/>
                <w:color w:val="000000"/>
              </w:rPr>
            </w:pPr>
            <w:r w:rsidRPr="00BC358E">
              <w:rPr>
                <w:rFonts w:ascii="Calibri" w:hAnsi="Calibri" w:cs="Calibri"/>
                <w:color w:val="000000"/>
              </w:rPr>
              <w:t>Pipeline</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753</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573</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76%</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346</w:t>
            </w:r>
          </w:p>
        </w:tc>
        <w:tc>
          <w:tcPr>
            <w:tcW w:w="144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179</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52%</w:t>
            </w:r>
          </w:p>
        </w:tc>
      </w:tr>
      <w:tr w:rsidR="00002C44" w:rsidRPr="00BC358E" w:rsidTr="00002C44">
        <w:trPr>
          <w:trHeight w:val="273"/>
        </w:trPr>
        <w:tc>
          <w:tcPr>
            <w:tcW w:w="201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rPr>
                <w:rFonts w:ascii="Calibri" w:hAnsi="Calibri" w:cs="Calibri"/>
                <w:color w:val="000000"/>
              </w:rPr>
            </w:pPr>
            <w:r w:rsidRPr="00BC358E">
              <w:rPr>
                <w:rFonts w:ascii="Calibri" w:hAnsi="Calibri" w:cs="Calibri"/>
                <w:color w:val="000000"/>
              </w:rPr>
              <w:t>Truck</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12</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7</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58%</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438</w:t>
            </w:r>
          </w:p>
        </w:tc>
        <w:tc>
          <w:tcPr>
            <w:tcW w:w="144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387</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88%</w:t>
            </w:r>
          </w:p>
        </w:tc>
      </w:tr>
      <w:tr w:rsidR="00002C44" w:rsidRPr="00BC358E" w:rsidTr="00002C44">
        <w:trPr>
          <w:trHeight w:val="290"/>
        </w:trPr>
        <w:tc>
          <w:tcPr>
            <w:tcW w:w="201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rPr>
                <w:rFonts w:ascii="Calibri" w:hAnsi="Calibri" w:cs="Calibri"/>
                <w:color w:val="000000"/>
              </w:rPr>
            </w:pPr>
            <w:r w:rsidRPr="00BC358E">
              <w:rPr>
                <w:rFonts w:ascii="Calibri" w:hAnsi="Calibri" w:cs="Calibri"/>
                <w:color w:val="000000"/>
              </w:rPr>
              <w:t>Other</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131</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31</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24%</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0</w:t>
            </w:r>
          </w:p>
        </w:tc>
        <w:tc>
          <w:tcPr>
            <w:tcW w:w="144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0</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0%</w:t>
            </w:r>
          </w:p>
        </w:tc>
      </w:tr>
      <w:tr w:rsidR="00002C44" w:rsidRPr="00BC358E" w:rsidTr="00002C44">
        <w:trPr>
          <w:trHeight w:val="290"/>
        </w:trPr>
        <w:tc>
          <w:tcPr>
            <w:tcW w:w="201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rPr>
                <w:rFonts w:ascii="Calibri" w:hAnsi="Calibri" w:cs="Calibri"/>
                <w:color w:val="000000"/>
              </w:rPr>
            </w:pPr>
            <w:r w:rsidRPr="00BC358E">
              <w:rPr>
                <w:rFonts w:ascii="Calibri" w:hAnsi="Calibri" w:cs="Calibri"/>
                <w:color w:val="000000"/>
              </w:rPr>
              <w:t>Total</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1,419 </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918 </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65%</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1,347 </w:t>
            </w:r>
          </w:p>
        </w:tc>
        <w:tc>
          <w:tcPr>
            <w:tcW w:w="144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 xml:space="preserve">                 </w:t>
            </w:r>
            <w:r w:rsidRPr="00BC358E">
              <w:rPr>
                <w:rFonts w:ascii="Calibri" w:hAnsi="Calibri" w:cs="Calibri"/>
                <w:color w:val="000000"/>
              </w:rPr>
              <w:t xml:space="preserve">819 </w:t>
            </w:r>
          </w:p>
        </w:tc>
        <w:tc>
          <w:tcPr>
            <w:tcW w:w="1350" w:type="dxa"/>
            <w:tcBorders>
              <w:top w:val="single" w:sz="6" w:space="0" w:color="auto"/>
              <w:left w:val="single" w:sz="6" w:space="0" w:color="auto"/>
              <w:bottom w:val="single" w:sz="6" w:space="0" w:color="auto"/>
              <w:right w:val="single" w:sz="6" w:space="0" w:color="auto"/>
            </w:tcBorders>
            <w:vAlign w:val="center"/>
          </w:tcPr>
          <w:p w:rsidR="00002C44" w:rsidRPr="00BC358E" w:rsidRDefault="00002C44" w:rsidP="00002C44">
            <w:pPr>
              <w:autoSpaceDE w:val="0"/>
              <w:autoSpaceDN w:val="0"/>
              <w:adjustRightInd w:val="0"/>
              <w:spacing w:after="0" w:line="240" w:lineRule="auto"/>
              <w:jc w:val="right"/>
              <w:rPr>
                <w:rFonts w:ascii="Calibri" w:hAnsi="Calibri" w:cs="Calibri"/>
                <w:color w:val="000000"/>
              </w:rPr>
            </w:pPr>
            <w:r w:rsidRPr="00BC358E">
              <w:rPr>
                <w:rFonts w:ascii="Calibri" w:hAnsi="Calibri" w:cs="Calibri"/>
                <w:color w:val="000000"/>
              </w:rPr>
              <w:t>61%</w:t>
            </w:r>
          </w:p>
        </w:tc>
      </w:tr>
    </w:tbl>
    <w:p w:rsidR="007F3481" w:rsidRDefault="007F3481">
      <w:pPr>
        <w:jc w:val="both"/>
      </w:pPr>
    </w:p>
    <w:p w:rsidR="00951B06" w:rsidRDefault="007F3481">
      <w:pPr>
        <w:jc w:val="both"/>
      </w:pPr>
      <w:r>
        <w:lastRenderedPageBreak/>
        <w:t>The table</w:t>
      </w:r>
      <w:r w:rsidR="00002C44">
        <w:t>s</w:t>
      </w:r>
      <w:r>
        <w:t xml:space="preserve"> show about 1.4 million barrels of product movement through these terminals, but that number may include double counting of movements between some of the terminals.  </w:t>
      </w:r>
      <w:r w:rsidR="004A1C77">
        <w:t>Th</w:t>
      </w:r>
      <w:r>
        <w:t>e</w:t>
      </w:r>
      <w:r w:rsidR="004A1C77">
        <w:t xml:space="preserve"> data </w:t>
      </w:r>
      <w:r w:rsidR="00951B06">
        <w:t>are</w:t>
      </w:r>
      <w:r w:rsidR="004A1C77">
        <w:t xml:space="preserve"> very preliminary, and </w:t>
      </w:r>
      <w:r>
        <w:t xml:space="preserve">represent terminal operators’ best information at the time.  </w:t>
      </w:r>
      <w:r w:rsidR="004A1C77">
        <w:t xml:space="preserve">However, </w:t>
      </w:r>
      <w:r w:rsidR="00D952A1">
        <w:t>both t</w:t>
      </w:r>
      <w:r w:rsidR="003A64EA">
        <w:t xml:space="preserve">he pre-storm and post-storm </w:t>
      </w:r>
      <w:r w:rsidR="00D952A1">
        <w:t>data w</w:t>
      </w:r>
      <w:r w:rsidR="003A64EA">
        <w:t>ere</w:t>
      </w:r>
      <w:r w:rsidR="00D952A1">
        <w:t xml:space="preserve"> collected using the same methodology and as a result the data sets should be comparable and indicative of the change in product flows.  </w:t>
      </w:r>
      <w:r w:rsidR="001E3EC4">
        <w:t xml:space="preserve"> </w:t>
      </w:r>
    </w:p>
    <w:p w:rsidR="007F3481" w:rsidRDefault="001E3EC4">
      <w:pPr>
        <w:jc w:val="both"/>
      </w:pPr>
      <w:r>
        <w:t xml:space="preserve">It is important to point out areas normally served by the NYH terminals were also receiving some supplies through more distant terminals as the industry pursued workarounds to meet consumer needs to the best of their ability.  For this reason, the difference between the pre-storm and post-storm outflows from the NYH terminals is likely to overstate the impact on total product supplies available to consumers usually supplied through those terminals. </w:t>
      </w:r>
    </w:p>
    <w:p w:rsidR="003A64EA" w:rsidRDefault="007F3481">
      <w:pPr>
        <w:jc w:val="both"/>
      </w:pPr>
      <w:r>
        <w:t xml:space="preserve">The data </w:t>
      </w:r>
      <w:r w:rsidR="001E3EC4">
        <w:t xml:space="preserve">in Table 1 </w:t>
      </w:r>
      <w:r>
        <w:t xml:space="preserve">indicate some significant declines in ability to move product through </w:t>
      </w:r>
      <w:r w:rsidR="001E3EC4">
        <w:t xml:space="preserve">the NYH </w:t>
      </w:r>
      <w:r>
        <w:t>hub.  Gasoline is the major product moving through these terminals.  After the storm, the t</w:t>
      </w:r>
      <w:r w:rsidR="003A64EA">
        <w:t xml:space="preserve">erminals were receiving </w:t>
      </w:r>
      <w:r w:rsidR="00F133E7">
        <w:t xml:space="preserve">only </w:t>
      </w:r>
      <w:r w:rsidR="003A64EA">
        <w:t>63% of the gasoline that they had bee</w:t>
      </w:r>
      <w:r>
        <w:t>n receiving before the storm, b</w:t>
      </w:r>
      <w:r w:rsidR="003A64EA">
        <w:t xml:space="preserve">ut were sending out 72% of the pre-storm volumes.  Note that pre-storm gasoline outflows were </w:t>
      </w:r>
      <w:r>
        <w:t>less than inflows, implying inventory building of that product.  Bu</w:t>
      </w:r>
      <w:r w:rsidR="003A64EA">
        <w:t xml:space="preserve">t after the storm, outflows and inflows were fairly close.  </w:t>
      </w:r>
    </w:p>
    <w:p w:rsidR="00CC35C0" w:rsidRDefault="00CC35C0">
      <w:pPr>
        <w:jc w:val="both"/>
      </w:pPr>
      <w:r>
        <w:t>Barge shipments have been most impacted by the storm.  As shown on Table 2, as of November 13, barge shipments of all products were running at 45% of pre-storm levels.  Barge shipments of gasoline were running at 54% of pre-storm levels and distillate shipments were even lower, only 46% of pre-storm barge shipments.  These data are indicative of the storm damage to dock facilities and time required to repair the facilities and return them to normal service.</w:t>
      </w:r>
    </w:p>
    <w:p w:rsidR="003A64EA" w:rsidRDefault="00672840">
      <w:pPr>
        <w:jc w:val="both"/>
      </w:pPr>
      <w:r>
        <w:t xml:space="preserve">EIA also collected data from tanker truck loading facilities (truck racks) at the terminals in the New York Harbor area.  These truck racks supply gasoline and distillate that is delivered to retail outlets and distributors in the New York metropolitan area.  By November 13, truck rack loadings of gasoline at these terminals had reached 90% of pre-storm levels and distillate loadings were 104% of pre-storm levels. </w:t>
      </w:r>
    </w:p>
    <w:p w:rsidR="002866D8" w:rsidRDefault="00CC35C0" w:rsidP="00CC35C0">
      <w:pPr>
        <w:jc w:val="both"/>
      </w:pPr>
      <w:r>
        <w:t xml:space="preserve">Some companies also reported inventories both before </w:t>
      </w:r>
      <w:r w:rsidR="00951B06">
        <w:t xml:space="preserve">the hurricane </w:t>
      </w:r>
      <w:r>
        <w:t>and as of November 13.  By November 13, inventory levels at the reporting terminal</w:t>
      </w:r>
      <w:r w:rsidR="002866D8">
        <w:t>s had returned to normal levels.</w:t>
      </w:r>
    </w:p>
    <w:p w:rsidR="00CC35C0" w:rsidRDefault="00CC35C0">
      <w:pPr>
        <w:jc w:val="both"/>
      </w:pPr>
    </w:p>
    <w:sectPr w:rsidR="00CC35C0" w:rsidSect="00C82B42">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83C" w:rsidRDefault="0015783C" w:rsidP="00600A05">
      <w:pPr>
        <w:spacing w:after="0" w:line="240" w:lineRule="auto"/>
      </w:pPr>
      <w:r>
        <w:separator/>
      </w:r>
    </w:p>
  </w:endnote>
  <w:endnote w:type="continuationSeparator" w:id="0">
    <w:p w:rsidR="0015783C" w:rsidRDefault="0015783C" w:rsidP="00600A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1812001"/>
      <w:docPartObj>
        <w:docPartGallery w:val="Page Numbers (Bottom of Page)"/>
        <w:docPartUnique/>
      </w:docPartObj>
    </w:sdtPr>
    <w:sdtContent>
      <w:p w:rsidR="00002C44" w:rsidRDefault="001851BA">
        <w:pPr>
          <w:pStyle w:val="Footer"/>
          <w:jc w:val="right"/>
        </w:pPr>
        <w:fldSimple w:instr=" PAGE   \* MERGEFORMAT ">
          <w:r w:rsidR="002A7670">
            <w:rPr>
              <w:noProof/>
            </w:rPr>
            <w:t>1</w:t>
          </w:r>
        </w:fldSimple>
      </w:p>
    </w:sdtContent>
  </w:sdt>
  <w:p w:rsidR="00002C44" w:rsidRDefault="00002C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83C" w:rsidRDefault="0015783C" w:rsidP="00600A05">
      <w:pPr>
        <w:spacing w:after="0" w:line="240" w:lineRule="auto"/>
      </w:pPr>
      <w:r>
        <w:separator/>
      </w:r>
    </w:p>
  </w:footnote>
  <w:footnote w:type="continuationSeparator" w:id="0">
    <w:p w:rsidR="0015783C" w:rsidRDefault="0015783C" w:rsidP="00600A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229E2"/>
    <w:multiLevelType w:val="hybridMultilevel"/>
    <w:tmpl w:val="AE22EA2C"/>
    <w:lvl w:ilvl="0" w:tplc="F6E65CC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A315E"/>
    <w:rsid w:val="00002C44"/>
    <w:rsid w:val="0000700C"/>
    <w:rsid w:val="000B6204"/>
    <w:rsid w:val="001061F7"/>
    <w:rsid w:val="0015783C"/>
    <w:rsid w:val="001851BA"/>
    <w:rsid w:val="001E3EC4"/>
    <w:rsid w:val="0020069C"/>
    <w:rsid w:val="002866D8"/>
    <w:rsid w:val="002A2D8E"/>
    <w:rsid w:val="002A5645"/>
    <w:rsid w:val="002A7670"/>
    <w:rsid w:val="00307A07"/>
    <w:rsid w:val="00343870"/>
    <w:rsid w:val="003A64EA"/>
    <w:rsid w:val="004503B5"/>
    <w:rsid w:val="004A1C77"/>
    <w:rsid w:val="004E54C5"/>
    <w:rsid w:val="005B728A"/>
    <w:rsid w:val="00600A05"/>
    <w:rsid w:val="006102B2"/>
    <w:rsid w:val="006171C5"/>
    <w:rsid w:val="00617A14"/>
    <w:rsid w:val="00646958"/>
    <w:rsid w:val="00672840"/>
    <w:rsid w:val="006A315E"/>
    <w:rsid w:val="00735FFB"/>
    <w:rsid w:val="0073698F"/>
    <w:rsid w:val="00743DC8"/>
    <w:rsid w:val="007F3481"/>
    <w:rsid w:val="00853D66"/>
    <w:rsid w:val="00897699"/>
    <w:rsid w:val="008C77F7"/>
    <w:rsid w:val="00951B06"/>
    <w:rsid w:val="00957852"/>
    <w:rsid w:val="00962CAA"/>
    <w:rsid w:val="00990F18"/>
    <w:rsid w:val="009F015A"/>
    <w:rsid w:val="00A21DCE"/>
    <w:rsid w:val="00A4115C"/>
    <w:rsid w:val="00AC613C"/>
    <w:rsid w:val="00AE7DCD"/>
    <w:rsid w:val="00BC47FD"/>
    <w:rsid w:val="00BF7EFC"/>
    <w:rsid w:val="00C50933"/>
    <w:rsid w:val="00C82B42"/>
    <w:rsid w:val="00CC35C0"/>
    <w:rsid w:val="00CF04F6"/>
    <w:rsid w:val="00D045C1"/>
    <w:rsid w:val="00D952A1"/>
    <w:rsid w:val="00DC581B"/>
    <w:rsid w:val="00E04539"/>
    <w:rsid w:val="00E07A0E"/>
    <w:rsid w:val="00E2653B"/>
    <w:rsid w:val="00E60F91"/>
    <w:rsid w:val="00E9095B"/>
    <w:rsid w:val="00EA7E15"/>
    <w:rsid w:val="00F133E7"/>
    <w:rsid w:val="00F1688C"/>
    <w:rsid w:val="00F565BD"/>
    <w:rsid w:val="00F84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B42"/>
  </w:style>
  <w:style w:type="paragraph" w:styleId="Heading1">
    <w:name w:val="heading 1"/>
    <w:basedOn w:val="Normal"/>
    <w:next w:val="Normal"/>
    <w:link w:val="Heading1Char"/>
    <w:uiPriority w:val="9"/>
    <w:qFormat/>
    <w:rsid w:val="00CF04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04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0A05"/>
    <w:rPr>
      <w:sz w:val="16"/>
      <w:szCs w:val="16"/>
    </w:rPr>
  </w:style>
  <w:style w:type="paragraph" w:styleId="CommentText">
    <w:name w:val="annotation text"/>
    <w:basedOn w:val="Normal"/>
    <w:link w:val="CommentTextChar"/>
    <w:uiPriority w:val="99"/>
    <w:semiHidden/>
    <w:unhideWhenUsed/>
    <w:rsid w:val="00600A05"/>
    <w:pPr>
      <w:spacing w:line="240" w:lineRule="auto"/>
    </w:pPr>
    <w:rPr>
      <w:sz w:val="20"/>
      <w:szCs w:val="20"/>
    </w:rPr>
  </w:style>
  <w:style w:type="character" w:customStyle="1" w:styleId="CommentTextChar">
    <w:name w:val="Comment Text Char"/>
    <w:basedOn w:val="DefaultParagraphFont"/>
    <w:link w:val="CommentText"/>
    <w:uiPriority w:val="99"/>
    <w:semiHidden/>
    <w:rsid w:val="00600A05"/>
    <w:rPr>
      <w:sz w:val="20"/>
      <w:szCs w:val="20"/>
    </w:rPr>
  </w:style>
  <w:style w:type="paragraph" w:styleId="CommentSubject">
    <w:name w:val="annotation subject"/>
    <w:basedOn w:val="CommentText"/>
    <w:next w:val="CommentText"/>
    <w:link w:val="CommentSubjectChar"/>
    <w:uiPriority w:val="99"/>
    <w:semiHidden/>
    <w:unhideWhenUsed/>
    <w:rsid w:val="00600A05"/>
    <w:rPr>
      <w:b/>
      <w:bCs/>
    </w:rPr>
  </w:style>
  <w:style w:type="character" w:customStyle="1" w:styleId="CommentSubjectChar">
    <w:name w:val="Comment Subject Char"/>
    <w:basedOn w:val="CommentTextChar"/>
    <w:link w:val="CommentSubject"/>
    <w:uiPriority w:val="99"/>
    <w:semiHidden/>
    <w:rsid w:val="00600A05"/>
    <w:rPr>
      <w:b/>
      <w:bCs/>
    </w:rPr>
  </w:style>
  <w:style w:type="paragraph" w:styleId="BalloonText">
    <w:name w:val="Balloon Text"/>
    <w:basedOn w:val="Normal"/>
    <w:link w:val="BalloonTextChar"/>
    <w:uiPriority w:val="99"/>
    <w:semiHidden/>
    <w:unhideWhenUsed/>
    <w:rsid w:val="0060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A05"/>
    <w:rPr>
      <w:rFonts w:ascii="Tahoma" w:hAnsi="Tahoma" w:cs="Tahoma"/>
      <w:sz w:val="16"/>
      <w:szCs w:val="16"/>
    </w:rPr>
  </w:style>
  <w:style w:type="paragraph" w:styleId="FootnoteText">
    <w:name w:val="footnote text"/>
    <w:basedOn w:val="Normal"/>
    <w:link w:val="FootnoteTextChar"/>
    <w:uiPriority w:val="99"/>
    <w:semiHidden/>
    <w:unhideWhenUsed/>
    <w:rsid w:val="00600A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A05"/>
    <w:rPr>
      <w:sz w:val="20"/>
      <w:szCs w:val="20"/>
    </w:rPr>
  </w:style>
  <w:style w:type="character" w:styleId="FootnoteReference">
    <w:name w:val="footnote reference"/>
    <w:basedOn w:val="DefaultParagraphFont"/>
    <w:uiPriority w:val="99"/>
    <w:semiHidden/>
    <w:unhideWhenUsed/>
    <w:rsid w:val="00600A05"/>
    <w:rPr>
      <w:vertAlign w:val="superscript"/>
    </w:rPr>
  </w:style>
  <w:style w:type="paragraph" w:styleId="ListParagraph">
    <w:name w:val="List Paragraph"/>
    <w:basedOn w:val="Normal"/>
    <w:uiPriority w:val="34"/>
    <w:qFormat/>
    <w:rsid w:val="00CF04F6"/>
    <w:pPr>
      <w:ind w:left="720"/>
      <w:contextualSpacing/>
    </w:pPr>
  </w:style>
  <w:style w:type="character" w:customStyle="1" w:styleId="Heading1Char">
    <w:name w:val="Heading 1 Char"/>
    <w:basedOn w:val="DefaultParagraphFont"/>
    <w:link w:val="Heading1"/>
    <w:uiPriority w:val="9"/>
    <w:rsid w:val="00CF04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04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51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1B06"/>
  </w:style>
  <w:style w:type="paragraph" w:styleId="Footer">
    <w:name w:val="footer"/>
    <w:basedOn w:val="Normal"/>
    <w:link w:val="FooterChar"/>
    <w:uiPriority w:val="99"/>
    <w:unhideWhenUsed/>
    <w:rsid w:val="00951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BC8401-D8B2-45F4-8C59-85E57DFE1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6493</Characters>
  <Application>Microsoft Office Word</Application>
  <DocSecurity>0</DocSecurity>
  <Lines>216</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JMShore</dc:creator>
  <cp:lastModifiedBy>PE7</cp:lastModifiedBy>
  <cp:revision>2</cp:revision>
  <cp:lastPrinted>2012-11-21T13:46:00Z</cp:lastPrinted>
  <dcterms:created xsi:type="dcterms:W3CDTF">2012-11-21T14:58:00Z</dcterms:created>
  <dcterms:modified xsi:type="dcterms:W3CDTF">2012-11-21T14:58:00Z</dcterms:modified>
</cp:coreProperties>
</file>